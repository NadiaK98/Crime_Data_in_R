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21FF" w14:textId="1F4052D0" w:rsidR="00E31B00" w:rsidRPr="00646728" w:rsidRDefault="00824DC8" w:rsidP="00E31B00">
      <w:pPr>
        <w:jc w:val="both"/>
        <w:rPr>
          <w:rFonts w:ascii="Calibri" w:eastAsia="Times New Roman" w:hAnsi="Calibri" w:cs="Calibri"/>
          <w:b/>
          <w:color w:val="000000"/>
          <w:sz w:val="24"/>
          <w:szCs w:val="24"/>
          <w:lang w:eastAsia="en-GB"/>
        </w:rPr>
      </w:pPr>
      <w:ins w:id="0" w:author="Sarah King-Hele" w:date="2020-12-04T09:58:00Z">
        <w:r>
          <w:rPr>
            <w:rFonts w:ascii="Calibri" w:eastAsia="Times New Roman" w:hAnsi="Calibri" w:cs="Calibri"/>
            <w:b/>
            <w:color w:val="000000"/>
            <w:sz w:val="24"/>
            <w:szCs w:val="24"/>
            <w:lang w:eastAsia="en-GB"/>
          </w:rPr>
          <w:t>Online w</w:t>
        </w:r>
      </w:ins>
      <w:del w:id="1" w:author="Sarah King-Hele" w:date="2020-12-04T09:58:00Z">
        <w:r w:rsidR="00E31B00" w:rsidRPr="00646728" w:rsidDel="00824DC8">
          <w:rPr>
            <w:rFonts w:ascii="Calibri" w:eastAsia="Times New Roman" w:hAnsi="Calibri" w:cs="Calibri"/>
            <w:b/>
            <w:color w:val="000000"/>
            <w:sz w:val="24"/>
            <w:szCs w:val="24"/>
            <w:lang w:eastAsia="en-GB"/>
          </w:rPr>
          <w:delText>W</w:delText>
        </w:r>
      </w:del>
      <w:r w:rsidR="00E31B00" w:rsidRPr="00646728">
        <w:rPr>
          <w:rFonts w:ascii="Calibri" w:eastAsia="Times New Roman" w:hAnsi="Calibri" w:cs="Calibri"/>
          <w:b/>
          <w:color w:val="000000"/>
          <w:sz w:val="24"/>
          <w:szCs w:val="24"/>
          <w:lang w:eastAsia="en-GB"/>
        </w:rPr>
        <w:t xml:space="preserve">orkshop: </w:t>
      </w:r>
      <w:r w:rsidR="00C63FF3">
        <w:rPr>
          <w:rFonts w:ascii="Calibri" w:eastAsia="Times New Roman" w:hAnsi="Calibri" w:cs="Calibri"/>
          <w:b/>
          <w:color w:val="000000"/>
          <w:sz w:val="24"/>
          <w:szCs w:val="24"/>
          <w:lang w:eastAsia="en-GB"/>
        </w:rPr>
        <w:t>Using C</w:t>
      </w:r>
      <w:r w:rsidR="00E31B00" w:rsidRPr="00646728">
        <w:rPr>
          <w:rFonts w:ascii="Calibri" w:eastAsia="Times New Roman" w:hAnsi="Calibri" w:cs="Calibri"/>
          <w:b/>
          <w:color w:val="000000"/>
          <w:sz w:val="24"/>
          <w:szCs w:val="24"/>
          <w:lang w:eastAsia="en-GB"/>
        </w:rPr>
        <w:t xml:space="preserve">rime </w:t>
      </w:r>
      <w:r w:rsidR="00C63FF3">
        <w:rPr>
          <w:rFonts w:ascii="Calibri" w:eastAsia="Times New Roman" w:hAnsi="Calibri" w:cs="Calibri"/>
          <w:b/>
          <w:color w:val="000000"/>
          <w:sz w:val="24"/>
          <w:szCs w:val="24"/>
          <w:lang w:eastAsia="en-GB"/>
        </w:rPr>
        <w:t>Data in</w:t>
      </w:r>
      <w:r w:rsidR="00E31B00" w:rsidRPr="00646728">
        <w:rPr>
          <w:rFonts w:ascii="Calibri" w:eastAsia="Times New Roman" w:hAnsi="Calibri" w:cs="Calibri"/>
          <w:b/>
          <w:color w:val="000000"/>
          <w:sz w:val="24"/>
          <w:szCs w:val="24"/>
          <w:lang w:eastAsia="en-GB"/>
        </w:rPr>
        <w:t xml:space="preserve"> R</w:t>
      </w:r>
      <w:r w:rsidR="00C63FF3">
        <w:rPr>
          <w:rFonts w:ascii="Calibri" w:eastAsia="Times New Roman" w:hAnsi="Calibri" w:cs="Calibri"/>
          <w:b/>
          <w:color w:val="000000"/>
          <w:sz w:val="24"/>
          <w:szCs w:val="24"/>
          <w:lang w:eastAsia="en-GB"/>
        </w:rPr>
        <w:t xml:space="preserve"> – how to work with it, visualise and map it!</w:t>
      </w:r>
    </w:p>
    <w:p w14:paraId="71EEF9EB" w14:textId="77777777" w:rsidR="00E31B00" w:rsidRDefault="00E31B00" w:rsidP="00E31B00">
      <w:pPr>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14:paraId="77F694BE" w14:textId="669CEC24" w:rsidR="00E31B00" w:rsidRPr="004B3CF3" w:rsidRDefault="00C63FF3" w:rsidP="00E31B00">
      <w:pPr>
        <w:rPr>
          <w:rFonts w:cstheme="minorHAnsi"/>
          <w:b/>
        </w:rPr>
      </w:pPr>
      <w:r>
        <w:rPr>
          <w:rFonts w:cstheme="minorHAnsi"/>
          <w:b/>
        </w:rPr>
        <w:t>Zoom and Slack</w:t>
      </w:r>
    </w:p>
    <w:p w14:paraId="49B53E46" w14:textId="74FF90FE" w:rsidR="00E31B00" w:rsidRPr="004B3CF3" w:rsidRDefault="00C63FF3" w:rsidP="00E31B00">
      <w:pPr>
        <w:rPr>
          <w:rFonts w:cstheme="minorHAnsi"/>
          <w:b/>
        </w:rPr>
      </w:pPr>
      <w:r>
        <w:rPr>
          <w:rFonts w:cstheme="minorHAnsi"/>
          <w:b/>
        </w:rPr>
        <w:t>10-12</w:t>
      </w:r>
      <w:r w:rsidR="00E31B00" w:rsidRPr="004B3CF3">
        <w:rPr>
          <w:rFonts w:cstheme="minorHAnsi"/>
          <w:b/>
        </w:rPr>
        <w:t xml:space="preserve"> February 202</w:t>
      </w:r>
      <w:r>
        <w:rPr>
          <w:rFonts w:cstheme="minorHAnsi"/>
          <w:b/>
        </w:rPr>
        <w:t>1</w:t>
      </w:r>
      <w:ins w:id="2" w:author="Sarah King-Hele" w:date="2020-12-04T09:56:00Z">
        <w:r w:rsidR="00824DC8">
          <w:rPr>
            <w:rFonts w:cstheme="minorHAnsi"/>
            <w:b/>
          </w:rPr>
          <w:t xml:space="preserve"> (</w:t>
        </w:r>
      </w:ins>
      <w:ins w:id="3" w:author="Sarah King-Hele" w:date="2020-12-04T09:55:00Z">
        <w:r w:rsidR="00824DC8">
          <w:rPr>
            <w:rFonts w:cstheme="minorHAnsi"/>
            <w:b/>
          </w:rPr>
          <w:t>10.00-14.45</w:t>
        </w:r>
      </w:ins>
      <w:ins w:id="4" w:author="Sarah King-Hele" w:date="2020-12-04T09:56:00Z">
        <w:r w:rsidR="00824DC8">
          <w:rPr>
            <w:rFonts w:cstheme="minorHAnsi"/>
            <w:b/>
          </w:rPr>
          <w:t>)</w:t>
        </w:r>
      </w:ins>
    </w:p>
    <w:p w14:paraId="5B781BC0" w14:textId="77777777" w:rsidR="00E31B00" w:rsidRPr="004B3CF3" w:rsidRDefault="00E31B00" w:rsidP="00E31B00">
      <w:pPr>
        <w:rPr>
          <w:rFonts w:cstheme="minorHAnsi"/>
          <w:b/>
        </w:rPr>
      </w:pPr>
    </w:p>
    <w:p w14:paraId="29CD8A77" w14:textId="77777777" w:rsidR="00E31B00" w:rsidRPr="004B3CF3" w:rsidRDefault="00E31B00" w:rsidP="00E31B00">
      <w:pPr>
        <w:rPr>
          <w:rFonts w:cstheme="minorHAnsi"/>
          <w:b/>
        </w:rPr>
      </w:pPr>
      <w:r w:rsidRPr="004B3CF3">
        <w:rPr>
          <w:rFonts w:cstheme="minorHAnsi"/>
          <w:b/>
        </w:rPr>
        <w:t>Description</w:t>
      </w:r>
    </w:p>
    <w:p w14:paraId="4D45B86B" w14:textId="77777777" w:rsidR="00E31B00" w:rsidRPr="004B3CF3" w:rsidRDefault="00E31B00" w:rsidP="00E31B00">
      <w:pPr>
        <w:rPr>
          <w:rFonts w:cstheme="minorHAnsi"/>
        </w:rPr>
      </w:pPr>
    </w:p>
    <w:p w14:paraId="6FE0E63E" w14:textId="3577EB03" w:rsidR="00C63FF3" w:rsidRPr="004B3CF3" w:rsidRDefault="00E31B00" w:rsidP="00C63FF3">
      <w:pPr>
        <w:rPr>
          <w:rFonts w:cstheme="minorHAnsi"/>
        </w:rPr>
      </w:pPr>
      <w:r w:rsidRPr="004B3CF3">
        <w:rPr>
          <w:rFonts w:cstheme="minorHAnsi"/>
        </w:rPr>
        <w:t xml:space="preserve">This free </w:t>
      </w:r>
      <w:r w:rsidR="00C63FF3">
        <w:rPr>
          <w:rFonts w:cstheme="minorHAnsi"/>
        </w:rPr>
        <w:t>three</w:t>
      </w:r>
      <w:r w:rsidRPr="004B3CF3">
        <w:rPr>
          <w:rFonts w:cstheme="minorHAnsi"/>
        </w:rPr>
        <w:t>-day workshop, jointly organised by the UK Data Service</w:t>
      </w:r>
      <w:r w:rsidR="00C63FF3">
        <w:rPr>
          <w:rFonts w:cstheme="minorHAnsi"/>
        </w:rPr>
        <w:t xml:space="preserve">, </w:t>
      </w:r>
      <w:proofErr w:type="spellStart"/>
      <w:r w:rsidRPr="004B3CF3">
        <w:rPr>
          <w:rFonts w:cstheme="minorHAnsi"/>
        </w:rPr>
        <w:t>Methods@Manchester</w:t>
      </w:r>
      <w:proofErr w:type="spellEnd"/>
      <w:r w:rsidR="00C63FF3">
        <w:rPr>
          <w:rFonts w:cstheme="minorHAnsi"/>
        </w:rPr>
        <w:t xml:space="preserve"> and &lt;&lt;Sam’s Research Group?&gt;&gt;</w:t>
      </w:r>
      <w:r w:rsidRPr="004B3CF3">
        <w:rPr>
          <w:rFonts w:cstheme="minorHAnsi"/>
        </w:rPr>
        <w:t xml:space="preserve"> will introduce you to </w:t>
      </w:r>
      <w:r w:rsidR="00C63FF3">
        <w:rPr>
          <w:rFonts w:cstheme="minorHAnsi"/>
        </w:rPr>
        <w:t xml:space="preserve">using </w:t>
      </w:r>
      <w:r w:rsidRPr="004B3CF3">
        <w:rPr>
          <w:rFonts w:cstheme="minorHAnsi"/>
        </w:rPr>
        <w:t xml:space="preserve">crime data </w:t>
      </w:r>
      <w:r w:rsidR="00C63FF3">
        <w:rPr>
          <w:rFonts w:cstheme="minorHAnsi"/>
        </w:rPr>
        <w:t xml:space="preserve">in the software package R. We provide </w:t>
      </w:r>
      <w:r w:rsidR="00C63FF3" w:rsidRPr="004B3CF3">
        <w:rPr>
          <w:rFonts w:cstheme="minorHAnsi"/>
        </w:rPr>
        <w:t xml:space="preserve">an overview of the data available and </w:t>
      </w:r>
      <w:r w:rsidR="00C63FF3">
        <w:rPr>
          <w:rFonts w:cstheme="minorHAnsi"/>
        </w:rPr>
        <w:t>lead you through several m</w:t>
      </w:r>
      <w:r w:rsidR="00C63FF3" w:rsidRPr="004B3CF3">
        <w:rPr>
          <w:rFonts w:cstheme="minorHAnsi"/>
        </w:rPr>
        <w:t xml:space="preserve">ethods </w:t>
      </w:r>
      <w:r w:rsidR="00C63FF3">
        <w:rPr>
          <w:rFonts w:cstheme="minorHAnsi"/>
        </w:rPr>
        <w:t xml:space="preserve">that you can use to access, </w:t>
      </w:r>
      <w:r w:rsidR="00C63FF3" w:rsidRPr="004B3CF3">
        <w:rPr>
          <w:rFonts w:cstheme="minorHAnsi"/>
        </w:rPr>
        <w:t>analyse</w:t>
      </w:r>
      <w:r w:rsidR="00C63FF3">
        <w:rPr>
          <w:rFonts w:cstheme="minorHAnsi"/>
        </w:rPr>
        <w:t>, and present crime data</w:t>
      </w:r>
      <w:r w:rsidR="00C63FF3" w:rsidRPr="004B3CF3">
        <w:rPr>
          <w:rFonts w:cstheme="minorHAnsi"/>
        </w:rPr>
        <w:t xml:space="preserve">. </w:t>
      </w:r>
    </w:p>
    <w:p w14:paraId="3C49E01A" w14:textId="21EDC7CB" w:rsidR="00C63FF3" w:rsidRDefault="00C63FF3" w:rsidP="00E31B00">
      <w:pPr>
        <w:rPr>
          <w:rFonts w:cstheme="minorHAnsi"/>
        </w:rPr>
      </w:pPr>
    </w:p>
    <w:p w14:paraId="3A322030" w14:textId="3AA05627" w:rsidR="00E31B00" w:rsidRPr="00646728" w:rsidRDefault="00C63FF3" w:rsidP="00E31B00">
      <w:pPr>
        <w:rPr>
          <w:rFonts w:cstheme="minorHAnsi"/>
        </w:rPr>
      </w:pPr>
      <w:r>
        <w:rPr>
          <w:rFonts w:cstheme="minorHAnsi"/>
        </w:rPr>
        <w:t xml:space="preserve">This workshop </w:t>
      </w:r>
      <w:r w:rsidRPr="004B3CF3">
        <w:rPr>
          <w:rFonts w:cstheme="minorHAnsi"/>
        </w:rPr>
        <w:t>introduce</w:t>
      </w:r>
      <w:r>
        <w:rPr>
          <w:rFonts w:cstheme="minorHAnsi"/>
        </w:rPr>
        <w:t>s</w:t>
      </w:r>
      <w:r w:rsidRPr="004B3CF3">
        <w:rPr>
          <w:rFonts w:cstheme="minorHAnsi"/>
        </w:rPr>
        <w:t xml:space="preserve"> key data about crime from </w:t>
      </w:r>
      <w:r>
        <w:rPr>
          <w:rFonts w:cstheme="minorHAnsi"/>
        </w:rPr>
        <w:t>several sources, including the</w:t>
      </w:r>
      <w:r w:rsidRPr="004B3CF3">
        <w:rPr>
          <w:rFonts w:cstheme="minorHAnsi"/>
        </w:rPr>
        <w:t xml:space="preserve"> UK Data Service</w:t>
      </w:r>
      <w:r>
        <w:rPr>
          <w:rFonts w:cstheme="minorHAnsi"/>
        </w:rPr>
        <w:t xml:space="preserve">, the &lt;&lt;UK Police API?&gt;&gt; and &lt;&lt;other source?&gt;&gt; and also </w:t>
      </w:r>
      <w:r w:rsidRPr="004B3CF3">
        <w:rPr>
          <w:rFonts w:cstheme="minorHAnsi"/>
        </w:rPr>
        <w:t>give</w:t>
      </w:r>
      <w:r>
        <w:rPr>
          <w:rFonts w:cstheme="minorHAnsi"/>
        </w:rPr>
        <w:t>s</w:t>
      </w:r>
      <w:r w:rsidRPr="004B3CF3">
        <w:rPr>
          <w:rFonts w:cstheme="minorHAnsi"/>
        </w:rPr>
        <w:t xml:space="preserve"> some examples of how they have been used in research. </w:t>
      </w:r>
      <w:r w:rsidRPr="00646728">
        <w:rPr>
          <w:rFonts w:cstheme="minorHAnsi"/>
        </w:rPr>
        <w:t xml:space="preserve"> </w:t>
      </w:r>
      <w:r>
        <w:rPr>
          <w:rFonts w:cstheme="minorHAnsi"/>
        </w:rPr>
        <w:t>The workshop combines l</w:t>
      </w:r>
      <w:r w:rsidRPr="00646728">
        <w:rPr>
          <w:rFonts w:cstheme="minorHAnsi"/>
        </w:rPr>
        <w:t xml:space="preserve">ectures and practical sessions </w:t>
      </w:r>
      <w:r>
        <w:rPr>
          <w:rFonts w:cstheme="minorHAnsi"/>
        </w:rPr>
        <w:t xml:space="preserve">to ensure that participants gain </w:t>
      </w:r>
      <w:r w:rsidRPr="00646728">
        <w:rPr>
          <w:rFonts w:cstheme="minorHAnsi"/>
        </w:rPr>
        <w:t xml:space="preserve">hands-on experience of analysing secondary data </w:t>
      </w:r>
      <w:commentRangeStart w:id="5"/>
      <w:r w:rsidRPr="00646728">
        <w:rPr>
          <w:rFonts w:cstheme="minorHAnsi"/>
        </w:rPr>
        <w:t>using R</w:t>
      </w:r>
      <w:commentRangeEnd w:id="5"/>
      <w:r w:rsidR="00824DC8">
        <w:rPr>
          <w:rStyle w:val="CommentReference"/>
        </w:rPr>
        <w:commentReference w:id="5"/>
      </w:r>
      <w:r w:rsidRPr="00646728">
        <w:rPr>
          <w:rFonts w:cstheme="minorHAnsi"/>
        </w:rPr>
        <w:t xml:space="preserve">. </w:t>
      </w:r>
    </w:p>
    <w:p w14:paraId="3009A62F" w14:textId="77777777" w:rsidR="00E31B00" w:rsidRPr="00646728" w:rsidRDefault="00E31B00" w:rsidP="00E31B00">
      <w:pPr>
        <w:rPr>
          <w:rFonts w:cstheme="minorHAnsi"/>
        </w:rPr>
      </w:pPr>
    </w:p>
    <w:p w14:paraId="7D391D41" w14:textId="77777777" w:rsidR="00E31B00" w:rsidRPr="00646728" w:rsidRDefault="00E31B00" w:rsidP="00E31B00">
      <w:pPr>
        <w:rPr>
          <w:rFonts w:cstheme="minorHAnsi"/>
        </w:rPr>
      </w:pPr>
      <w:r w:rsidRPr="00646728">
        <w:rPr>
          <w:rFonts w:cstheme="minorHAnsi"/>
        </w:rPr>
        <w:t>During the workshop, participants will:</w:t>
      </w:r>
    </w:p>
    <w:p w14:paraId="1324520F" w14:textId="77777777" w:rsidR="00E31B00" w:rsidRPr="00646728" w:rsidRDefault="00E31B00" w:rsidP="00E31B00">
      <w:pPr>
        <w:numPr>
          <w:ilvl w:val="0"/>
          <w:numId w:val="1"/>
        </w:numPr>
        <w:rPr>
          <w:rFonts w:cstheme="minorHAnsi"/>
        </w:rPr>
      </w:pPr>
      <w:r w:rsidRPr="00646728">
        <w:rPr>
          <w:rFonts w:cstheme="minorHAnsi"/>
        </w:rPr>
        <w:t>learn about the UKDS collection of crime-related secondary data and how to access them</w:t>
      </w:r>
    </w:p>
    <w:p w14:paraId="736CBE45" w14:textId="77777777" w:rsidR="00E31B00" w:rsidRPr="00646728" w:rsidRDefault="00E31B00" w:rsidP="00E31B00">
      <w:pPr>
        <w:numPr>
          <w:ilvl w:val="0"/>
          <w:numId w:val="1"/>
        </w:numPr>
        <w:rPr>
          <w:rFonts w:cstheme="minorHAnsi"/>
        </w:rPr>
      </w:pPr>
      <w:r w:rsidRPr="00646728">
        <w:rPr>
          <w:rFonts w:cstheme="minorHAnsi"/>
        </w:rPr>
        <w:t>learn how researchers have used crime data in their research</w:t>
      </w:r>
    </w:p>
    <w:p w14:paraId="2DCC5F71" w14:textId="77777777" w:rsidR="00E31B00" w:rsidRPr="00646728" w:rsidRDefault="00E31B00" w:rsidP="00E31B00">
      <w:pPr>
        <w:numPr>
          <w:ilvl w:val="0"/>
          <w:numId w:val="1"/>
        </w:numPr>
        <w:rPr>
          <w:rFonts w:cstheme="minorHAnsi"/>
        </w:rPr>
      </w:pPr>
      <w:r w:rsidRPr="00646728">
        <w:rPr>
          <w:rFonts w:cstheme="minorHAnsi"/>
        </w:rPr>
        <w:t>gain practical experience of descriptive statistics and basic analyses of crime data using R</w:t>
      </w:r>
    </w:p>
    <w:p w14:paraId="14764DFE" w14:textId="77777777" w:rsidR="00E31B00" w:rsidRPr="00646728" w:rsidRDefault="00E31B00" w:rsidP="00E31B00">
      <w:pPr>
        <w:numPr>
          <w:ilvl w:val="0"/>
          <w:numId w:val="1"/>
        </w:numPr>
        <w:rPr>
          <w:rFonts w:cstheme="minorHAnsi"/>
        </w:rPr>
      </w:pPr>
      <w:r w:rsidRPr="00646728">
        <w:rPr>
          <w:rFonts w:cstheme="minorHAnsi"/>
        </w:rPr>
        <w:t>visualise crime indicators and critically analyse them using R</w:t>
      </w:r>
    </w:p>
    <w:p w14:paraId="199AB7E2" w14:textId="77777777" w:rsidR="00E31B00" w:rsidRPr="00646728" w:rsidRDefault="00E31B00" w:rsidP="00E31B00">
      <w:pPr>
        <w:numPr>
          <w:ilvl w:val="0"/>
          <w:numId w:val="1"/>
        </w:numPr>
        <w:rPr>
          <w:rFonts w:cstheme="minorHAnsi"/>
        </w:rPr>
      </w:pPr>
      <w:r w:rsidRPr="00646728">
        <w:rPr>
          <w:rFonts w:cstheme="minorHAnsi"/>
        </w:rPr>
        <w:t>produce a map to display the spatial distribution of crime indicators using R</w:t>
      </w:r>
    </w:p>
    <w:p w14:paraId="5F8D0BD4" w14:textId="77777777" w:rsidR="00E31B00" w:rsidRPr="00646728" w:rsidRDefault="00E31B00" w:rsidP="00E31B00">
      <w:pPr>
        <w:rPr>
          <w:rFonts w:cstheme="minorHAnsi"/>
        </w:rPr>
      </w:pPr>
    </w:p>
    <w:p w14:paraId="410B9CBB" w14:textId="77777777" w:rsidR="00E31B00" w:rsidRPr="00646728" w:rsidRDefault="00E31B00" w:rsidP="00E31B00">
      <w:pPr>
        <w:rPr>
          <w:rFonts w:cstheme="minorHAnsi"/>
          <w:b/>
        </w:rPr>
      </w:pPr>
      <w:r w:rsidRPr="00646728">
        <w:rPr>
          <w:rFonts w:cstheme="minorHAnsi"/>
          <w:b/>
        </w:rPr>
        <w:t>Speakers:</w:t>
      </w:r>
    </w:p>
    <w:p w14:paraId="3C6CD2AE" w14:textId="1957B09F" w:rsidR="00DE73C2" w:rsidRDefault="00DE73C2" w:rsidP="00DE73C2">
      <w:pPr>
        <w:rPr>
          <w:ins w:id="6" w:author="Sarah King-Hele" w:date="2020-12-04T09:59:00Z"/>
          <w:rFonts w:cstheme="minorHAnsi"/>
        </w:rPr>
      </w:pPr>
      <w:ins w:id="7" w:author="Sarah King-Hele" w:date="2020-12-04T09:59:00Z">
        <w:r>
          <w:rPr>
            <w:rFonts w:cstheme="minorHAnsi"/>
          </w:rPr>
          <w:t>Dr Julia Kasmire, UK Data Service, University of Manchester</w:t>
        </w:r>
      </w:ins>
      <w:ins w:id="8" w:author="Sarah King-Hele" w:date="2020-12-04T10:00:00Z">
        <w:r>
          <w:rPr>
            <w:rFonts w:cstheme="minorHAnsi"/>
          </w:rPr>
          <w:t xml:space="preserve"> (Day 1)</w:t>
        </w:r>
      </w:ins>
    </w:p>
    <w:p w14:paraId="03F0D22B" w14:textId="3A7EC532" w:rsidR="00DE73C2" w:rsidRDefault="00DE73C2" w:rsidP="00DE73C2">
      <w:pPr>
        <w:rPr>
          <w:ins w:id="9" w:author="Sarah King-Hele" w:date="2020-12-04T10:00:00Z"/>
          <w:rFonts w:cstheme="minorHAnsi"/>
        </w:rPr>
      </w:pPr>
      <w:ins w:id="10" w:author="Sarah King-Hele" w:date="2020-12-04T10:00:00Z">
        <w:r>
          <w:rPr>
            <w:rFonts w:cstheme="minorHAnsi"/>
          </w:rPr>
          <w:t>Dr Sarah King-Hele, UK Data Service, University of Manchester</w:t>
        </w:r>
        <w:r>
          <w:rPr>
            <w:rFonts w:cstheme="minorHAnsi"/>
          </w:rPr>
          <w:t xml:space="preserve"> (Day 1)</w:t>
        </w:r>
      </w:ins>
    </w:p>
    <w:p w14:paraId="12C2F877" w14:textId="5C3012CE" w:rsidR="00E31B00" w:rsidRDefault="00E31B00" w:rsidP="00E31B00">
      <w:pPr>
        <w:rPr>
          <w:rFonts w:cstheme="minorHAnsi"/>
        </w:rPr>
      </w:pPr>
      <w:r w:rsidRPr="00646728">
        <w:rPr>
          <w:rFonts w:cstheme="minorHAnsi"/>
        </w:rPr>
        <w:t xml:space="preserve">Dr Sam Langton, </w:t>
      </w:r>
      <w:del w:id="11" w:author="Sarah King-Hele" w:date="2020-12-04T09:59:00Z">
        <w:r w:rsidR="00C63FF3" w:rsidDel="00DE73C2">
          <w:rPr>
            <w:rFonts w:cstheme="minorHAnsi"/>
          </w:rPr>
          <w:delText xml:space="preserve">Leeds </w:delText>
        </w:r>
      </w:del>
      <w:r w:rsidRPr="00646728">
        <w:rPr>
          <w:rFonts w:cstheme="minorHAnsi"/>
        </w:rPr>
        <w:t>University</w:t>
      </w:r>
      <w:ins w:id="12" w:author="Sarah King-Hele" w:date="2020-12-04T09:59:00Z">
        <w:r w:rsidR="00DE73C2">
          <w:rPr>
            <w:rFonts w:cstheme="minorHAnsi"/>
          </w:rPr>
          <w:t xml:space="preserve"> of Leeds</w:t>
        </w:r>
      </w:ins>
      <w:ins w:id="13" w:author="Sarah King-Hele" w:date="2020-12-04T10:00:00Z">
        <w:r w:rsidR="00DE73C2">
          <w:rPr>
            <w:rFonts w:cstheme="minorHAnsi"/>
          </w:rPr>
          <w:t xml:space="preserve"> (Days 2 and 3)</w:t>
        </w:r>
      </w:ins>
    </w:p>
    <w:p w14:paraId="3ACC4961" w14:textId="632FD0DE" w:rsidR="00C63FF3" w:rsidDel="00DE73C2" w:rsidRDefault="00C63FF3" w:rsidP="00E31B00">
      <w:pPr>
        <w:rPr>
          <w:del w:id="14" w:author="Sarah King-Hele" w:date="2020-12-04T09:59:00Z"/>
          <w:rFonts w:cstheme="minorHAnsi"/>
        </w:rPr>
      </w:pPr>
      <w:del w:id="15" w:author="Sarah King-Hele" w:date="2020-12-04T09:59:00Z">
        <w:r w:rsidDel="00DE73C2">
          <w:rPr>
            <w:rFonts w:cstheme="minorHAnsi"/>
          </w:rPr>
          <w:delText>Dr Julia Kasmire, University of Manchester</w:delText>
        </w:r>
      </w:del>
    </w:p>
    <w:p w14:paraId="6662536B" w14:textId="18AEC60E" w:rsidR="00C63FF3" w:rsidDel="00DE73C2" w:rsidRDefault="00C63FF3" w:rsidP="00E31B00">
      <w:pPr>
        <w:rPr>
          <w:del w:id="16" w:author="Sarah King-Hele" w:date="2020-12-04T10:00:00Z"/>
          <w:rFonts w:cstheme="minorHAnsi"/>
        </w:rPr>
      </w:pPr>
      <w:del w:id="17" w:author="Sarah King-Hele" w:date="2020-12-04T10:00:00Z">
        <w:r w:rsidDel="00DE73C2">
          <w:rPr>
            <w:rFonts w:cstheme="minorHAnsi"/>
          </w:rPr>
          <w:delText>Dr Sarah King-Hele, University of Manchester</w:delText>
        </w:r>
      </w:del>
    </w:p>
    <w:p w14:paraId="6F2104E2" w14:textId="77777777" w:rsidR="00C63FF3" w:rsidRPr="00646728" w:rsidRDefault="00C63FF3" w:rsidP="00E31B00">
      <w:pPr>
        <w:rPr>
          <w:rFonts w:cstheme="minorHAnsi"/>
        </w:rPr>
      </w:pPr>
    </w:p>
    <w:p w14:paraId="34CC6CB3" w14:textId="1AF634FF" w:rsidR="00E31B00" w:rsidRDefault="00E31B00" w:rsidP="00E31B00">
      <w:pPr>
        <w:rPr>
          <w:ins w:id="18" w:author="Sarah King-Hele" w:date="2020-12-04T09:50:00Z"/>
          <w:rFonts w:cstheme="minorHAnsi"/>
        </w:rPr>
      </w:pPr>
      <w:r w:rsidRPr="00646728">
        <w:rPr>
          <w:rFonts w:cstheme="minorHAnsi"/>
          <w:b/>
        </w:rPr>
        <w:t xml:space="preserve">Level: </w:t>
      </w:r>
      <w:del w:id="19" w:author="Sarah King-Hele" w:date="2020-12-04T09:52:00Z">
        <w:r w:rsidR="00C63FF3" w:rsidDel="00824DC8">
          <w:rPr>
            <w:rFonts w:cstheme="minorHAnsi"/>
          </w:rPr>
          <w:delText>Beginner</w:delText>
        </w:r>
      </w:del>
      <w:ins w:id="20" w:author="Sarah King-Hele" w:date="2020-12-04T09:52:00Z">
        <w:r w:rsidR="00824DC8">
          <w:rPr>
            <w:rFonts w:cstheme="minorHAnsi"/>
          </w:rPr>
          <w:t>Introductory</w:t>
        </w:r>
      </w:ins>
      <w:ins w:id="21" w:author="Sarah King-Hele" w:date="2020-12-04T09:53:00Z">
        <w:r w:rsidR="00824DC8">
          <w:rPr>
            <w:rFonts w:cstheme="minorHAnsi"/>
          </w:rPr>
          <w:t xml:space="preserve"> </w:t>
        </w:r>
      </w:ins>
      <w:ins w:id="22" w:author="Sarah King-Hele" w:date="2020-12-04T09:54:00Z">
        <w:r w:rsidR="00824DC8">
          <w:rPr>
            <w:rFonts w:cstheme="minorHAnsi"/>
          </w:rPr>
          <w:t xml:space="preserve">(but some basic </w:t>
        </w:r>
      </w:ins>
      <w:ins w:id="23" w:author="Sarah King-Hele" w:date="2020-12-04T10:00:00Z">
        <w:r w:rsidR="00DE73C2">
          <w:rPr>
            <w:rFonts w:cstheme="minorHAnsi"/>
          </w:rPr>
          <w:t>knowledge/</w:t>
        </w:r>
      </w:ins>
      <w:ins w:id="24" w:author="Sarah King-Hele" w:date="2020-12-04T09:54:00Z">
        <w:r w:rsidR="00824DC8">
          <w:rPr>
            <w:rFonts w:cstheme="minorHAnsi"/>
          </w:rPr>
          <w:t xml:space="preserve">experience required) </w:t>
        </w:r>
      </w:ins>
    </w:p>
    <w:p w14:paraId="53F9AEFA" w14:textId="77777777" w:rsidR="00824DC8" w:rsidRPr="00646728" w:rsidRDefault="00824DC8" w:rsidP="00E31B00">
      <w:pPr>
        <w:rPr>
          <w:rFonts w:cstheme="minorHAnsi"/>
          <w:b/>
        </w:rPr>
      </w:pPr>
    </w:p>
    <w:p w14:paraId="2172D4F0" w14:textId="2B2C899B" w:rsidR="00E31B00" w:rsidRDefault="00E31B00" w:rsidP="00E31B00">
      <w:pPr>
        <w:rPr>
          <w:rFonts w:cstheme="minorHAnsi"/>
        </w:rPr>
      </w:pPr>
      <w:r w:rsidRPr="00646728">
        <w:rPr>
          <w:rFonts w:cstheme="minorHAnsi"/>
          <w:b/>
        </w:rPr>
        <w:t>Experience/knowledge required</w:t>
      </w:r>
      <w:r w:rsidRPr="00646728">
        <w:rPr>
          <w:rFonts w:cstheme="minorHAnsi"/>
        </w:rPr>
        <w:t xml:space="preserve">: </w:t>
      </w:r>
      <w:r w:rsidR="0079449E">
        <w:rPr>
          <w:rFonts w:cstheme="minorHAnsi"/>
        </w:rPr>
        <w:t>The workshop is aimed at beginners, but not ABSOLUTE beginners. This means that p</w:t>
      </w:r>
      <w:r w:rsidRPr="00646728">
        <w:rPr>
          <w:rFonts w:cstheme="minorHAnsi"/>
        </w:rPr>
        <w:t>articipants should have basic experience of quantitative analysis using a statistics package</w:t>
      </w:r>
      <w:r w:rsidR="0079449E">
        <w:rPr>
          <w:rFonts w:cstheme="minorHAnsi"/>
        </w:rPr>
        <w:t xml:space="preserve"> and/or a basic knowledge of R. If you are uncertain whether you have enough experience, we will provide resources for you to work through in advance to make sure that you can follow along during the workshop.  </w:t>
      </w:r>
    </w:p>
    <w:p w14:paraId="4D5FC0B8" w14:textId="77777777" w:rsidR="00E31B00" w:rsidRPr="00646728" w:rsidRDefault="00E31B00" w:rsidP="00E31B00">
      <w:pPr>
        <w:rPr>
          <w:rFonts w:cstheme="minorHAnsi"/>
          <w:b/>
        </w:rPr>
      </w:pPr>
    </w:p>
    <w:p w14:paraId="6D714242" w14:textId="117B9D2E" w:rsidR="00E31B00" w:rsidRPr="00646728" w:rsidRDefault="00E31B00" w:rsidP="00E31B00">
      <w:pPr>
        <w:rPr>
          <w:rFonts w:eastAsia="Times New Roman" w:cstheme="minorHAnsi"/>
          <w:color w:val="161515"/>
          <w:sz w:val="23"/>
          <w:szCs w:val="23"/>
          <w:bdr w:val="none" w:sz="0" w:space="0" w:color="auto" w:frame="1"/>
          <w:lang w:eastAsia="en-GB"/>
        </w:rPr>
      </w:pPr>
      <w:r w:rsidRPr="00646728">
        <w:rPr>
          <w:rFonts w:cstheme="minorHAnsi"/>
          <w:b/>
        </w:rPr>
        <w:t>Target audience:</w:t>
      </w:r>
      <w:r w:rsidRPr="00646728">
        <w:rPr>
          <w:rFonts w:cstheme="minorHAnsi"/>
        </w:rPr>
        <w:t xml:space="preserve"> This workshop is </w:t>
      </w:r>
      <w:r w:rsidRPr="00646728">
        <w:rPr>
          <w:rFonts w:eastAsia="Times New Roman" w:cstheme="minorHAnsi"/>
          <w:color w:val="161515"/>
          <w:sz w:val="23"/>
          <w:szCs w:val="23"/>
          <w:bdr w:val="none" w:sz="0" w:space="0" w:color="auto" w:frame="1"/>
          <w:lang w:eastAsia="en-GB"/>
        </w:rPr>
        <w:t xml:space="preserve">aimed </w:t>
      </w:r>
      <w:r w:rsidR="00834399">
        <w:rPr>
          <w:rFonts w:eastAsia="Times New Roman" w:cstheme="minorHAnsi"/>
          <w:color w:val="161515"/>
          <w:sz w:val="23"/>
          <w:szCs w:val="23"/>
          <w:bdr w:val="none" w:sz="0" w:space="0" w:color="auto" w:frame="1"/>
          <w:lang w:eastAsia="en-GB"/>
        </w:rPr>
        <w:t xml:space="preserve">at </w:t>
      </w:r>
      <w:r w:rsidR="00834399" w:rsidRPr="00834399">
        <w:rPr>
          <w:sz w:val="23"/>
          <w:szCs w:val="23"/>
        </w:rPr>
        <w:t>researchers, data analysts</w:t>
      </w:r>
      <w:r w:rsidR="0079449E">
        <w:rPr>
          <w:sz w:val="23"/>
          <w:szCs w:val="23"/>
        </w:rPr>
        <w:t xml:space="preserve">, </w:t>
      </w:r>
      <w:r w:rsidR="00834399" w:rsidRPr="00834399">
        <w:rPr>
          <w:sz w:val="23"/>
          <w:szCs w:val="23"/>
        </w:rPr>
        <w:t>PhD students</w:t>
      </w:r>
      <w:r w:rsidRPr="00834399">
        <w:rPr>
          <w:rFonts w:eastAsia="Times New Roman" w:cstheme="minorHAnsi"/>
          <w:sz w:val="23"/>
          <w:szCs w:val="23"/>
          <w:bdr w:val="none" w:sz="0" w:space="0" w:color="auto" w:frame="1"/>
          <w:lang w:eastAsia="en-GB"/>
        </w:rPr>
        <w:t xml:space="preserve"> </w:t>
      </w:r>
      <w:r w:rsidRPr="00646728">
        <w:rPr>
          <w:rFonts w:eastAsia="Times New Roman" w:cstheme="minorHAnsi"/>
          <w:color w:val="161515"/>
          <w:sz w:val="23"/>
          <w:szCs w:val="23"/>
          <w:bdr w:val="none" w:sz="0" w:space="0" w:color="auto" w:frame="1"/>
          <w:lang w:eastAsia="en-GB"/>
        </w:rPr>
        <w:t xml:space="preserve">and </w:t>
      </w:r>
      <w:r w:rsidR="0079449E">
        <w:rPr>
          <w:rFonts w:eastAsia="Times New Roman" w:cstheme="minorHAnsi"/>
          <w:color w:val="161515"/>
          <w:sz w:val="23"/>
          <w:szCs w:val="23"/>
          <w:bdr w:val="none" w:sz="0" w:space="0" w:color="auto" w:frame="1"/>
          <w:lang w:eastAsia="en-GB"/>
        </w:rPr>
        <w:t xml:space="preserve">anyone who wants to </w:t>
      </w:r>
      <w:r w:rsidRPr="00646728">
        <w:rPr>
          <w:rFonts w:eastAsia="Times New Roman" w:cstheme="minorHAnsi"/>
          <w:color w:val="161515"/>
          <w:sz w:val="23"/>
          <w:szCs w:val="23"/>
          <w:bdr w:val="none" w:sz="0" w:space="0" w:color="auto" w:frame="1"/>
          <w:lang w:eastAsia="en-GB"/>
        </w:rPr>
        <w:t>learn more about what data are available for secondary analysis of crime and how to get started with data analysis using R.</w:t>
      </w:r>
    </w:p>
    <w:p w14:paraId="0A8668F0" w14:textId="61747AFB" w:rsidR="00BB00A2" w:rsidRDefault="00BB00A2" w:rsidP="00E31B00">
      <w:pPr>
        <w:rPr>
          <w:sz w:val="23"/>
          <w:szCs w:val="23"/>
        </w:rPr>
      </w:pPr>
    </w:p>
    <w:p w14:paraId="4C9EC713" w14:textId="22297D92" w:rsidR="00BB00A2" w:rsidRDefault="0079449E" w:rsidP="00E31B00">
      <w:pPr>
        <w:rPr>
          <w:rFonts w:cstheme="minorHAnsi"/>
        </w:rPr>
      </w:pPr>
      <w:r>
        <w:rPr>
          <w:rFonts w:cstheme="minorHAnsi"/>
          <w:b/>
        </w:rPr>
        <w:t>Venue</w:t>
      </w:r>
      <w:r w:rsidRPr="00646728">
        <w:rPr>
          <w:rFonts w:cstheme="minorHAnsi"/>
          <w:b/>
        </w:rPr>
        <w:t>:</w:t>
      </w:r>
      <w:r w:rsidRPr="00646728">
        <w:rPr>
          <w:rFonts w:cstheme="minorHAnsi"/>
        </w:rPr>
        <w:t xml:space="preserve"> </w:t>
      </w:r>
      <w:r>
        <w:rPr>
          <w:rFonts w:cstheme="minorHAnsi"/>
        </w:rPr>
        <w:t xml:space="preserve">This will be a virtual workshop conducted over zoom during the times listed in the schedule. There will also be a slack workspace created to accompany the workshop, which allows participants to post or share outside of the scheduled zoom event. This means that participants will need to have access to a reliable internet connection to participate as well as a </w:t>
      </w:r>
      <w:commentRangeStart w:id="25"/>
      <w:r>
        <w:rPr>
          <w:rFonts w:cstheme="minorHAnsi"/>
        </w:rPr>
        <w:t>zoom</w:t>
      </w:r>
      <w:commentRangeEnd w:id="25"/>
      <w:r w:rsidR="00824DC8">
        <w:rPr>
          <w:rStyle w:val="CommentReference"/>
        </w:rPr>
        <w:commentReference w:id="25"/>
      </w:r>
      <w:r>
        <w:rPr>
          <w:rFonts w:cstheme="minorHAnsi"/>
        </w:rPr>
        <w:t xml:space="preserve"> and slack account (both are free to sign up). Participants are encouraged to have their webcams and microphones turned on at specific points in the </w:t>
      </w:r>
      <w:r w:rsidR="00CC20C7">
        <w:rPr>
          <w:rFonts w:cstheme="minorHAnsi"/>
        </w:rPr>
        <w:t>workshop but</w:t>
      </w:r>
      <w:r>
        <w:rPr>
          <w:rFonts w:cstheme="minorHAnsi"/>
        </w:rPr>
        <w:t xml:space="preserve"> are not required to have them on at all times. </w:t>
      </w:r>
    </w:p>
    <w:p w14:paraId="2282BA10" w14:textId="0C28C1C5" w:rsidR="0079449E" w:rsidRDefault="0079449E" w:rsidP="00E31B00">
      <w:pPr>
        <w:rPr>
          <w:rFonts w:cstheme="minorHAnsi"/>
        </w:rPr>
      </w:pPr>
    </w:p>
    <w:p w14:paraId="129E60C3" w14:textId="60F2C32C" w:rsidR="0079449E" w:rsidRDefault="0079449E" w:rsidP="00E31B00">
      <w:pPr>
        <w:rPr>
          <w:rFonts w:cstheme="minorHAnsi"/>
        </w:rPr>
      </w:pPr>
    </w:p>
    <w:p w14:paraId="5C3660E0" w14:textId="77777777" w:rsidR="0079449E" w:rsidRDefault="0079449E" w:rsidP="00E31B00">
      <w:pPr>
        <w:rPr>
          <w:sz w:val="23"/>
          <w:szCs w:val="23"/>
        </w:rPr>
      </w:pPr>
    </w:p>
    <w:p w14:paraId="1F3D0F6E" w14:textId="0485B374" w:rsidR="00BB00A2" w:rsidRDefault="00BB00A2" w:rsidP="00E31B00">
      <w:pPr>
        <w:rPr>
          <w:sz w:val="23"/>
          <w:szCs w:val="23"/>
        </w:rPr>
      </w:pPr>
    </w:p>
    <w:p w14:paraId="18420E02" w14:textId="3920244A" w:rsidR="00BB00A2" w:rsidRDefault="00BB00A2" w:rsidP="00E31B00">
      <w:pPr>
        <w:rPr>
          <w:sz w:val="23"/>
          <w:szCs w:val="23"/>
        </w:rPr>
      </w:pPr>
    </w:p>
    <w:p w14:paraId="7340D692" w14:textId="132CD681" w:rsidR="00BB00A2" w:rsidRDefault="00BB00A2" w:rsidP="00BB00A2">
      <w:pPr>
        <w:jc w:val="both"/>
        <w:rPr>
          <w:rFonts w:eastAsia="Times New Roman" w:cstheme="minorHAnsi"/>
          <w:color w:val="000000"/>
          <w:sz w:val="24"/>
          <w:szCs w:val="24"/>
          <w:lang w:eastAsia="en-GB"/>
        </w:rPr>
      </w:pPr>
      <w:r>
        <w:rPr>
          <w:rFonts w:eastAsia="Times New Roman" w:cstheme="minorHAnsi"/>
          <w:b/>
          <w:color w:val="000000"/>
          <w:sz w:val="24"/>
          <w:szCs w:val="24"/>
          <w:lang w:eastAsia="en-GB"/>
        </w:rPr>
        <w:t>Programme</w:t>
      </w:r>
    </w:p>
    <w:p w14:paraId="19748ADD" w14:textId="77777777" w:rsidR="00BB00A2" w:rsidRDefault="00BB00A2" w:rsidP="00BB00A2">
      <w:pPr>
        <w:jc w:val="both"/>
        <w:rPr>
          <w:rFonts w:eastAsia="Times New Roman" w:cstheme="minorHAnsi"/>
          <w:b/>
          <w:color w:val="000000"/>
          <w:sz w:val="24"/>
          <w:szCs w:val="24"/>
          <w:u w:val="single"/>
          <w:lang w:eastAsia="en-GB"/>
        </w:rPr>
      </w:pPr>
    </w:p>
    <w:p w14:paraId="27000273"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1: </w:t>
      </w:r>
    </w:p>
    <w:p w14:paraId="23C3BE27" w14:textId="77777777" w:rsidR="00BB00A2" w:rsidRPr="0095314F" w:rsidRDefault="00BB00A2" w:rsidP="00BB00A2">
      <w:pPr>
        <w:jc w:val="both"/>
        <w:rPr>
          <w:rFonts w:eastAsia="Times New Roman" w:cstheme="minorHAnsi"/>
          <w:sz w:val="24"/>
          <w:szCs w:val="24"/>
          <w:lang w:eastAsia="en-GB"/>
        </w:rPr>
      </w:pPr>
    </w:p>
    <w:p w14:paraId="2762AA39" w14:textId="7777777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t>Introduction to the day</w:t>
      </w:r>
    </w:p>
    <w:p w14:paraId="35126490" w14:textId="430EE1C8"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10:15</w:t>
      </w:r>
      <w:r w:rsidRPr="0095314F">
        <w:rPr>
          <w:rFonts w:eastAsia="Times New Roman" w:cstheme="minorHAnsi"/>
          <w:color w:val="000000"/>
          <w:sz w:val="24"/>
          <w:szCs w:val="24"/>
          <w:lang w:eastAsia="en-GB"/>
        </w:rPr>
        <w:tab/>
      </w:r>
      <w:commentRangeStart w:id="26"/>
      <w:r w:rsidR="0079449E">
        <w:rPr>
          <w:rFonts w:eastAsia="Times New Roman" w:cstheme="minorHAnsi"/>
          <w:b/>
          <w:bCs/>
          <w:color w:val="000000"/>
          <w:sz w:val="24"/>
          <w:szCs w:val="24"/>
          <w:lang w:eastAsia="en-GB"/>
        </w:rPr>
        <w:t>Presentation</w:t>
      </w:r>
      <w:commentRangeEnd w:id="26"/>
      <w:r w:rsidR="00710EE6">
        <w:rPr>
          <w:rStyle w:val="CommentReference"/>
        </w:rPr>
        <w:commentReference w:id="26"/>
      </w:r>
      <w:r w:rsidR="0079449E">
        <w:rPr>
          <w:rFonts w:eastAsia="Times New Roman" w:cstheme="minorHAnsi"/>
          <w:b/>
          <w:bCs/>
          <w:color w:val="000000"/>
          <w:sz w:val="24"/>
          <w:szCs w:val="24"/>
          <w:lang w:eastAsia="en-GB"/>
        </w:rPr>
        <w:t xml:space="preserve">: Intro to </w:t>
      </w:r>
      <w:del w:id="27" w:author="Sarah King-Hele" w:date="2020-12-04T09:47:00Z">
        <w:r w:rsidR="0079449E" w:rsidDel="00710EE6">
          <w:rPr>
            <w:rFonts w:eastAsia="Times New Roman" w:cstheme="minorHAnsi"/>
            <w:b/>
            <w:bCs/>
            <w:color w:val="000000"/>
            <w:sz w:val="24"/>
            <w:szCs w:val="24"/>
            <w:lang w:eastAsia="en-GB"/>
          </w:rPr>
          <w:delText xml:space="preserve">the </w:delText>
        </w:r>
      </w:del>
      <w:r w:rsidR="0079449E">
        <w:rPr>
          <w:rFonts w:eastAsia="Times New Roman" w:cstheme="minorHAnsi"/>
          <w:b/>
          <w:bCs/>
          <w:color w:val="000000"/>
          <w:sz w:val="24"/>
          <w:szCs w:val="24"/>
          <w:lang w:eastAsia="en-GB"/>
        </w:rPr>
        <w:t xml:space="preserve">crime data available </w:t>
      </w:r>
      <w:del w:id="28" w:author="Sarah King-Hele" w:date="2020-12-04T09:47:00Z">
        <w:r w:rsidR="0079449E" w:rsidDel="00710EE6">
          <w:rPr>
            <w:rFonts w:eastAsia="Times New Roman" w:cstheme="minorHAnsi"/>
            <w:b/>
            <w:bCs/>
            <w:color w:val="000000"/>
            <w:sz w:val="24"/>
            <w:szCs w:val="24"/>
            <w:lang w:eastAsia="en-GB"/>
          </w:rPr>
          <w:delText>and to</w:delText>
        </w:r>
      </w:del>
      <w:ins w:id="29" w:author="Sarah King-Hele" w:date="2020-12-04T09:47:00Z">
        <w:r w:rsidR="00710EE6">
          <w:rPr>
            <w:rFonts w:eastAsia="Times New Roman" w:cstheme="minorHAnsi"/>
            <w:b/>
            <w:bCs/>
            <w:color w:val="000000"/>
            <w:sz w:val="24"/>
            <w:szCs w:val="24"/>
            <w:lang w:eastAsia="en-GB"/>
          </w:rPr>
          <w:t>from</w:t>
        </w:r>
      </w:ins>
      <w:r w:rsidR="0079449E">
        <w:rPr>
          <w:rFonts w:eastAsia="Times New Roman" w:cstheme="minorHAnsi"/>
          <w:b/>
          <w:bCs/>
          <w:color w:val="000000"/>
          <w:sz w:val="24"/>
          <w:szCs w:val="24"/>
          <w:lang w:eastAsia="en-GB"/>
        </w:rPr>
        <w:t xml:space="preserve"> the UK</w:t>
      </w:r>
      <w:ins w:id="30" w:author="Sarah King-Hele" w:date="2020-12-04T09:47:00Z">
        <w:r w:rsidR="00710EE6">
          <w:rPr>
            <w:rFonts w:eastAsia="Times New Roman" w:cstheme="minorHAnsi"/>
            <w:b/>
            <w:bCs/>
            <w:color w:val="000000"/>
            <w:sz w:val="24"/>
            <w:szCs w:val="24"/>
            <w:lang w:eastAsia="en-GB"/>
          </w:rPr>
          <w:t xml:space="preserve"> Data Service</w:t>
        </w:r>
      </w:ins>
      <w:del w:id="31" w:author="Sarah King-Hele" w:date="2020-12-04T09:47:00Z">
        <w:r w:rsidR="0079449E" w:rsidDel="00710EE6">
          <w:rPr>
            <w:rFonts w:eastAsia="Times New Roman" w:cstheme="minorHAnsi"/>
            <w:b/>
            <w:bCs/>
            <w:color w:val="000000"/>
            <w:sz w:val="24"/>
            <w:szCs w:val="24"/>
            <w:lang w:eastAsia="en-GB"/>
          </w:rPr>
          <w:delText>DS</w:delText>
        </w:r>
      </w:del>
    </w:p>
    <w:p w14:paraId="6D9A8A6F" w14:textId="31DD917A"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79449E">
        <w:rPr>
          <w:rFonts w:eastAsia="Times New Roman" w:cstheme="minorHAnsi"/>
          <w:color w:val="000000"/>
          <w:sz w:val="24"/>
          <w:szCs w:val="24"/>
          <w:lang w:eastAsia="en-GB"/>
        </w:rPr>
        <w:t>Short break</w:t>
      </w:r>
    </w:p>
    <w:p w14:paraId="7418842B" w14:textId="1805422E"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11:15</w:t>
      </w:r>
      <w:r>
        <w:rPr>
          <w:rFonts w:eastAsia="Times New Roman" w:cstheme="minorHAnsi"/>
          <w:color w:val="000000"/>
          <w:sz w:val="24"/>
          <w:szCs w:val="24"/>
          <w:lang w:eastAsia="en-GB"/>
        </w:rPr>
        <w:tab/>
      </w:r>
      <w:r w:rsidR="0079449E">
        <w:rPr>
          <w:rFonts w:eastAsia="Times New Roman" w:cstheme="minorHAnsi"/>
          <w:b/>
          <w:color w:val="000000"/>
          <w:sz w:val="24"/>
          <w:szCs w:val="24"/>
          <w:lang w:eastAsia="en-GB"/>
        </w:rPr>
        <w:t>Presentation: analysing</w:t>
      </w:r>
      <w:r>
        <w:rPr>
          <w:rFonts w:eastAsia="Times New Roman" w:cstheme="minorHAnsi"/>
          <w:b/>
          <w:color w:val="000000"/>
          <w:sz w:val="24"/>
          <w:szCs w:val="24"/>
          <w:lang w:eastAsia="en-GB"/>
        </w:rPr>
        <w:t xml:space="preserve"> the Crime Survey for England and Wales</w:t>
      </w:r>
    </w:p>
    <w:p w14:paraId="0EDBD6D1" w14:textId="77777777" w:rsidR="00BB00A2" w:rsidRPr="002761AC"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11:45</w:t>
      </w:r>
      <w:r w:rsidRPr="002761AC">
        <w:rPr>
          <w:rFonts w:eastAsia="Times New Roman" w:cstheme="minorHAnsi"/>
          <w:color w:val="000000"/>
          <w:sz w:val="24"/>
          <w:szCs w:val="24"/>
          <w:lang w:eastAsia="en-GB"/>
        </w:rPr>
        <w:tab/>
        <w:t xml:space="preserve">Practical </w:t>
      </w:r>
    </w:p>
    <w:p w14:paraId="24E412EB" w14:textId="62810C96"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w:t>
      </w:r>
      <w:r w:rsidR="0079449E">
        <w:rPr>
          <w:rFonts w:eastAsia="Times New Roman" w:cstheme="minorHAnsi"/>
          <w:color w:val="000000"/>
          <w:sz w:val="24"/>
          <w:szCs w:val="24"/>
          <w:lang w:eastAsia="en-GB"/>
        </w:rPr>
        <w:t>ong break</w:t>
      </w:r>
    </w:p>
    <w:p w14:paraId="3D9FED8C" w14:textId="7B3AACE7" w:rsidR="00BB00A2" w:rsidRDefault="00BB00A2" w:rsidP="00BB00A2">
      <w:pPr>
        <w:jc w:val="both"/>
        <w:rPr>
          <w:rFonts w:eastAsia="Times New Roman" w:cstheme="minorHAnsi"/>
          <w:b/>
          <w:color w:val="000000"/>
          <w:sz w:val="24"/>
          <w:szCs w:val="24"/>
          <w:lang w:eastAsia="en-GB"/>
        </w:rPr>
      </w:pPr>
      <w:r w:rsidRPr="0095314F">
        <w:rPr>
          <w:rFonts w:eastAsia="Times New Roman" w:cstheme="minorHAnsi"/>
          <w:color w:val="000000"/>
          <w:sz w:val="24"/>
          <w:szCs w:val="24"/>
          <w:lang w:eastAsia="en-GB"/>
        </w:rPr>
        <w:t>1</w:t>
      </w:r>
      <w:r>
        <w:rPr>
          <w:rFonts w:eastAsia="Times New Roman" w:cstheme="minorHAnsi"/>
          <w:color w:val="000000"/>
          <w:sz w:val="24"/>
          <w:szCs w:val="24"/>
          <w:lang w:eastAsia="en-GB"/>
        </w:rPr>
        <w:t>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 xml:space="preserve">Presentation: Applied research using Crime Survey for </w:t>
      </w:r>
      <w:commentRangeStart w:id="32"/>
      <w:r w:rsidR="008A16DD">
        <w:rPr>
          <w:rFonts w:eastAsia="Times New Roman" w:cstheme="minorHAnsi"/>
          <w:b/>
          <w:color w:val="000000"/>
          <w:sz w:val="24"/>
          <w:szCs w:val="24"/>
          <w:lang w:eastAsia="en-GB"/>
        </w:rPr>
        <w:t>England</w:t>
      </w:r>
      <w:commentRangeEnd w:id="32"/>
      <w:r w:rsidR="00710EE6">
        <w:rPr>
          <w:rStyle w:val="CommentReference"/>
        </w:rPr>
        <w:commentReference w:id="32"/>
      </w:r>
      <w:r w:rsidR="008A16DD">
        <w:rPr>
          <w:rFonts w:eastAsia="Times New Roman" w:cstheme="minorHAnsi"/>
          <w:b/>
          <w:color w:val="000000"/>
          <w:sz w:val="24"/>
          <w:szCs w:val="24"/>
          <w:lang w:eastAsia="en-GB"/>
        </w:rPr>
        <w:t xml:space="preserve"> and Wales data</w:t>
      </w:r>
    </w:p>
    <w:p w14:paraId="3B68F39E" w14:textId="364F6C32" w:rsidR="00BB00A2" w:rsidRDefault="00BB00A2" w:rsidP="00BB00A2">
      <w:pPr>
        <w:jc w:val="both"/>
        <w:rPr>
          <w:rFonts w:eastAsia="Times New Roman" w:cstheme="minorHAnsi"/>
          <w:color w:val="000000"/>
          <w:sz w:val="24"/>
          <w:szCs w:val="24"/>
          <w:lang w:eastAsia="en-GB"/>
        </w:rPr>
      </w:pPr>
      <w:proofErr w:type="gramStart"/>
      <w:r w:rsidRPr="00BA28CF">
        <w:rPr>
          <w:rFonts w:eastAsia="Times New Roman" w:cstheme="minorHAnsi"/>
          <w:color w:val="000000"/>
          <w:sz w:val="24"/>
          <w:szCs w:val="24"/>
          <w:lang w:eastAsia="en-GB"/>
        </w:rPr>
        <w:t>1</w:t>
      </w:r>
      <w:r w:rsidR="008A16DD">
        <w:rPr>
          <w:rFonts w:eastAsia="Times New Roman" w:cstheme="minorHAnsi"/>
          <w:color w:val="000000"/>
          <w:sz w:val="24"/>
          <w:szCs w:val="24"/>
          <w:lang w:eastAsia="en-GB"/>
        </w:rPr>
        <w:t>4.30  End</w:t>
      </w:r>
      <w:proofErr w:type="gramEnd"/>
      <w:r w:rsidR="008A16DD">
        <w:rPr>
          <w:rFonts w:eastAsia="Times New Roman" w:cstheme="minorHAnsi"/>
          <w:color w:val="000000"/>
          <w:sz w:val="24"/>
          <w:szCs w:val="24"/>
          <w:lang w:eastAsia="en-GB"/>
        </w:rPr>
        <w:t xml:space="preserve"> of day – time for questions</w:t>
      </w:r>
    </w:p>
    <w:p w14:paraId="493C4704" w14:textId="77777777" w:rsidR="00BB00A2" w:rsidRDefault="00BB00A2" w:rsidP="00BB00A2">
      <w:pPr>
        <w:jc w:val="both"/>
        <w:rPr>
          <w:rFonts w:eastAsia="Times New Roman" w:cstheme="minorHAnsi"/>
          <w:color w:val="000000"/>
          <w:sz w:val="24"/>
          <w:szCs w:val="24"/>
          <w:u w:val="single"/>
          <w:lang w:eastAsia="en-GB"/>
        </w:rPr>
      </w:pPr>
    </w:p>
    <w:p w14:paraId="287D3407"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Day 2</w:t>
      </w:r>
      <w:r>
        <w:rPr>
          <w:rFonts w:eastAsia="Times New Roman" w:cstheme="minorHAnsi"/>
          <w:b/>
          <w:color w:val="000000"/>
          <w:sz w:val="24"/>
          <w:szCs w:val="24"/>
          <w:u w:val="single"/>
          <w:lang w:eastAsia="en-GB"/>
        </w:rPr>
        <w:t xml:space="preserve">: </w:t>
      </w:r>
    </w:p>
    <w:p w14:paraId="6641C6A2" w14:textId="77777777" w:rsidR="00BB00A2" w:rsidRPr="0095314F" w:rsidRDefault="00BB00A2" w:rsidP="00BB00A2">
      <w:pPr>
        <w:jc w:val="both"/>
        <w:rPr>
          <w:rFonts w:eastAsia="Times New Roman" w:cstheme="minorHAnsi"/>
          <w:color w:val="000000"/>
          <w:sz w:val="24"/>
          <w:szCs w:val="24"/>
          <w:u w:val="single"/>
          <w:lang w:eastAsia="en-GB"/>
        </w:rPr>
      </w:pPr>
    </w:p>
    <w:p w14:paraId="643A5084" w14:textId="77777777" w:rsidR="008A16DD" w:rsidRDefault="00BB00A2" w:rsidP="00475467">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sidR="008A16DD">
        <w:rPr>
          <w:rFonts w:eastAsia="Times New Roman" w:cstheme="minorHAnsi"/>
          <w:color w:val="000000"/>
          <w:sz w:val="24"/>
          <w:szCs w:val="24"/>
          <w:lang w:eastAsia="en-GB"/>
        </w:rPr>
        <w:t>Introduction to the day</w:t>
      </w:r>
    </w:p>
    <w:p w14:paraId="29CDEF1F" w14:textId="77777777"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visualisation </w:t>
      </w:r>
    </w:p>
    <w:p w14:paraId="7D71155F" w14:textId="71844FDF"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Short break</w:t>
      </w:r>
    </w:p>
    <w:p w14:paraId="3303890D" w14:textId="0AE239B2" w:rsidR="00BB00A2" w:rsidRPr="0095314F" w:rsidRDefault="00BB00A2" w:rsidP="00BB00A2">
      <w:pPr>
        <w:jc w:val="both"/>
        <w:rPr>
          <w:rFonts w:eastAsia="Times New Roman" w:cstheme="minorHAnsi"/>
          <w:sz w:val="24"/>
          <w:szCs w:val="24"/>
          <w:lang w:eastAsia="en-GB"/>
        </w:rPr>
      </w:pPr>
      <w:proofErr w:type="gramStart"/>
      <w:r>
        <w:rPr>
          <w:rFonts w:eastAsia="Times New Roman" w:cstheme="minorHAnsi"/>
          <w:color w:val="000000"/>
          <w:sz w:val="24"/>
          <w:szCs w:val="24"/>
          <w:lang w:eastAsia="en-GB"/>
        </w:rPr>
        <w:t>11:1</w:t>
      </w:r>
      <w:r w:rsidR="008A16DD">
        <w:rPr>
          <w:rFonts w:eastAsia="Times New Roman" w:cstheme="minorHAnsi"/>
          <w:color w:val="000000"/>
          <w:sz w:val="24"/>
          <w:szCs w:val="24"/>
          <w:lang w:eastAsia="en-GB"/>
        </w:rPr>
        <w:t xml:space="preserve">5  </w:t>
      </w:r>
      <w:r>
        <w:rPr>
          <w:rFonts w:eastAsia="Times New Roman" w:cstheme="minorHAnsi"/>
          <w:color w:val="000000"/>
          <w:sz w:val="24"/>
          <w:szCs w:val="24"/>
          <w:lang w:eastAsia="en-GB"/>
        </w:rPr>
        <w:t>Practical</w:t>
      </w:r>
      <w:proofErr w:type="gramEnd"/>
    </w:p>
    <w:p w14:paraId="031D8E55" w14:textId="3BA1C09A" w:rsidR="00BB00A2" w:rsidRPr="009E4364"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Long break</w:t>
      </w:r>
    </w:p>
    <w:p w14:paraId="70B4DAB6" w14:textId="0F7E52CB"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d</w:t>
      </w:r>
      <w:r>
        <w:rPr>
          <w:rFonts w:eastAsia="Times New Roman" w:cstheme="minorHAnsi"/>
          <w:b/>
          <w:color w:val="000000"/>
          <w:sz w:val="24"/>
          <w:szCs w:val="24"/>
          <w:lang w:eastAsia="en-GB"/>
        </w:rPr>
        <w:t>ata visualisation</w:t>
      </w:r>
    </w:p>
    <w:p w14:paraId="1BA55866" w14:textId="73E902D2" w:rsidR="008A16DD" w:rsidRPr="00491937" w:rsidRDefault="00BB00A2"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w:t>
      </w:r>
      <w:r w:rsidR="008A16DD">
        <w:rPr>
          <w:rFonts w:eastAsia="Times New Roman" w:cstheme="minorHAnsi"/>
          <w:color w:val="000000"/>
          <w:sz w:val="24"/>
          <w:szCs w:val="24"/>
          <w:lang w:eastAsia="en-GB"/>
        </w:rPr>
        <w:t>4</w:t>
      </w:r>
      <w:r>
        <w:rPr>
          <w:rFonts w:eastAsia="Times New Roman" w:cstheme="minorHAnsi"/>
          <w:color w:val="000000"/>
          <w:sz w:val="24"/>
          <w:szCs w:val="24"/>
          <w:lang w:eastAsia="en-GB"/>
        </w:rPr>
        <w:t>:</w:t>
      </w:r>
      <w:r w:rsidR="008A16DD">
        <w:rPr>
          <w:rFonts w:eastAsia="Times New Roman" w:cstheme="minorHAnsi"/>
          <w:color w:val="000000"/>
          <w:sz w:val="24"/>
          <w:szCs w:val="24"/>
          <w:lang w:eastAsia="en-GB"/>
        </w:rPr>
        <w:t>3</w:t>
      </w:r>
      <w:r>
        <w:rPr>
          <w:rFonts w:eastAsia="Times New Roman" w:cstheme="minorHAnsi"/>
          <w:color w:val="000000"/>
          <w:sz w:val="24"/>
          <w:szCs w:val="24"/>
          <w:lang w:eastAsia="en-GB"/>
        </w:rPr>
        <w:t>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End of day – time for questions</w:t>
      </w:r>
    </w:p>
    <w:p w14:paraId="4167285A" w14:textId="77777777" w:rsidR="00BB00A2" w:rsidRDefault="00BB00A2" w:rsidP="00BB00A2"/>
    <w:p w14:paraId="13ECF890" w14:textId="29275530" w:rsidR="008A16DD" w:rsidRPr="00C6604C" w:rsidRDefault="008A16DD" w:rsidP="008A16DD">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w:t>
      </w:r>
      <w:r>
        <w:rPr>
          <w:rFonts w:eastAsia="Times New Roman" w:cstheme="minorHAnsi"/>
          <w:b/>
          <w:color w:val="000000"/>
          <w:sz w:val="24"/>
          <w:szCs w:val="24"/>
          <w:u w:val="single"/>
          <w:lang w:eastAsia="en-GB"/>
        </w:rPr>
        <w:t xml:space="preserve">3: </w:t>
      </w:r>
    </w:p>
    <w:p w14:paraId="050877B2" w14:textId="77777777" w:rsidR="008A16DD" w:rsidRPr="0095314F" w:rsidRDefault="008A16DD" w:rsidP="008A16DD">
      <w:pPr>
        <w:jc w:val="both"/>
        <w:rPr>
          <w:rFonts w:eastAsia="Times New Roman" w:cstheme="minorHAnsi"/>
          <w:color w:val="000000"/>
          <w:sz w:val="24"/>
          <w:szCs w:val="24"/>
          <w:u w:val="single"/>
          <w:lang w:eastAsia="en-GB"/>
        </w:rPr>
      </w:pPr>
    </w:p>
    <w:p w14:paraId="30E490CD" w14:textId="77777777" w:rsidR="008A16DD"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Introduction to the day</w:t>
      </w:r>
    </w:p>
    <w:p w14:paraId="01C2DB3B" w14:textId="6F015D29"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mapping </w:t>
      </w:r>
    </w:p>
    <w:p w14:paraId="492E5A2B"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t>Short break</w:t>
      </w:r>
    </w:p>
    <w:p w14:paraId="242A51BF" w14:textId="77777777" w:rsidR="008A16DD" w:rsidRPr="0095314F" w:rsidRDefault="008A16DD" w:rsidP="008A16DD">
      <w:pPr>
        <w:jc w:val="both"/>
        <w:rPr>
          <w:rFonts w:eastAsia="Times New Roman" w:cstheme="minorHAnsi"/>
          <w:sz w:val="24"/>
          <w:szCs w:val="24"/>
          <w:lang w:eastAsia="en-GB"/>
        </w:rPr>
      </w:pPr>
      <w:proofErr w:type="gramStart"/>
      <w:r>
        <w:rPr>
          <w:rFonts w:eastAsia="Times New Roman" w:cstheme="minorHAnsi"/>
          <w:color w:val="000000"/>
          <w:sz w:val="24"/>
          <w:szCs w:val="24"/>
          <w:lang w:eastAsia="en-GB"/>
        </w:rPr>
        <w:t>11:15  Practical</w:t>
      </w:r>
      <w:proofErr w:type="gramEnd"/>
    </w:p>
    <w:p w14:paraId="2EAB0437" w14:textId="77777777" w:rsidR="008A16DD" w:rsidRPr="009E4364"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Long break</w:t>
      </w:r>
    </w:p>
    <w:p w14:paraId="73FE5A07" w14:textId="63234025"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Pr>
          <w:rFonts w:eastAsia="Times New Roman" w:cstheme="minorHAnsi"/>
          <w:b/>
          <w:color w:val="000000"/>
          <w:sz w:val="24"/>
          <w:szCs w:val="24"/>
          <w:lang w:eastAsia="en-GB"/>
        </w:rPr>
        <w:t>Presentation: Applied research using data mapping</w:t>
      </w:r>
    </w:p>
    <w:p w14:paraId="072F6BC2" w14:textId="77777777" w:rsidR="008A16DD" w:rsidRPr="00491937"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14:30</w:t>
      </w:r>
      <w:r>
        <w:rPr>
          <w:rFonts w:eastAsia="Times New Roman" w:cstheme="minorHAnsi"/>
          <w:color w:val="000000"/>
          <w:sz w:val="24"/>
          <w:szCs w:val="24"/>
          <w:lang w:eastAsia="en-GB"/>
        </w:rPr>
        <w:tab/>
        <w:t>End of day – time for questions</w:t>
      </w:r>
    </w:p>
    <w:p w14:paraId="2E0D30BD" w14:textId="77777777" w:rsidR="00BB00A2" w:rsidRPr="00E31B00" w:rsidRDefault="00BB00A2" w:rsidP="00E31B00">
      <w:pPr>
        <w:rPr>
          <w:sz w:val="23"/>
          <w:szCs w:val="23"/>
        </w:rPr>
      </w:pPr>
    </w:p>
    <w:p w14:paraId="2275F5F0" w14:textId="77777777" w:rsidR="00E31B00" w:rsidRDefault="00E31B00"/>
    <w:sectPr w:rsidR="00E31B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arah King-Hele" w:date="2020-12-04T09:57:00Z" w:initials="SKH">
    <w:p w14:paraId="0B6A4E59" w14:textId="5D088690" w:rsidR="00824DC8" w:rsidRDefault="00824DC8">
      <w:pPr>
        <w:pStyle w:val="CommentText"/>
      </w:pPr>
      <w:r>
        <w:rPr>
          <w:rStyle w:val="CommentReference"/>
        </w:rPr>
        <w:annotationRef/>
      </w:r>
      <w:r>
        <w:t>Do we need to say that they will need to download R/R Studio to do the practical exercises?  Will they need to do anything else?</w:t>
      </w:r>
      <w:r w:rsidR="00DE73C2">
        <w:t xml:space="preserve"> Need a section on software required?  Could also say that they can use browser version of Zoom if they </w:t>
      </w:r>
      <w:proofErr w:type="gramStart"/>
      <w:r w:rsidR="00DE73C2">
        <w:t>can’t</w:t>
      </w:r>
      <w:proofErr w:type="gramEnd"/>
      <w:r w:rsidR="00DE73C2">
        <w:t xml:space="preserve"> download it (for those from government organisations)</w:t>
      </w:r>
    </w:p>
  </w:comment>
  <w:comment w:id="25" w:author="Sarah King-Hele" w:date="2020-12-04T09:49:00Z" w:initials="SKH">
    <w:p w14:paraId="52A0F49E" w14:textId="20AF15C9" w:rsidR="00824DC8" w:rsidRDefault="00824DC8">
      <w:pPr>
        <w:pStyle w:val="CommentText"/>
      </w:pPr>
      <w:r>
        <w:rPr>
          <w:rStyle w:val="CommentReference"/>
        </w:rPr>
        <w:annotationRef/>
      </w:r>
      <w:r>
        <w:t xml:space="preserve">Will they need a zoom account?  Don’t they just follow the link to join?  </w:t>
      </w:r>
    </w:p>
  </w:comment>
  <w:comment w:id="26" w:author="Sarah King-Hele" w:date="2020-12-04T09:40:00Z" w:initials="SKH">
    <w:p w14:paraId="5521BE44" w14:textId="77777777" w:rsidR="00710EE6" w:rsidRDefault="00710EE6">
      <w:pPr>
        <w:pStyle w:val="CommentText"/>
      </w:pPr>
      <w:r>
        <w:rPr>
          <w:rStyle w:val="CommentReference"/>
        </w:rPr>
        <w:annotationRef/>
      </w:r>
      <w:r>
        <w:t xml:space="preserve">Shall we make this a bit shorter and leave more time for the next presentation?  </w:t>
      </w:r>
      <w:proofErr w:type="gramStart"/>
      <w:r>
        <w:t>I’m</w:t>
      </w:r>
      <w:proofErr w:type="gramEnd"/>
      <w:r>
        <w:t xml:space="preserve"> not sure I need 45 minutes and you’ve only 30 mins for your presentation which is surely the key presentation.</w:t>
      </w:r>
    </w:p>
    <w:p w14:paraId="6391F5B5" w14:textId="77777777" w:rsidR="00710EE6" w:rsidRDefault="00710EE6">
      <w:pPr>
        <w:pStyle w:val="CommentText"/>
      </w:pPr>
    </w:p>
    <w:p w14:paraId="05008834" w14:textId="238579DE" w:rsidR="00710EE6" w:rsidRDefault="00710EE6">
      <w:pPr>
        <w:pStyle w:val="CommentText"/>
      </w:pPr>
      <w:proofErr w:type="gramStart"/>
      <w:r>
        <w:t>I’ve</w:t>
      </w:r>
      <w:proofErr w:type="gramEnd"/>
      <w:r>
        <w:t xml:space="preserve"> changed the title </w:t>
      </w:r>
      <w:r w:rsidR="00824DC8">
        <w:t xml:space="preserve">of my talk </w:t>
      </w:r>
      <w:r>
        <w:t xml:space="preserve">to reflect that I’ll be talking about data from the UKDS.  There are lots of other crime data out </w:t>
      </w:r>
      <w:proofErr w:type="gramStart"/>
      <w:r>
        <w:t>there</w:t>
      </w:r>
      <w:proofErr w:type="gramEnd"/>
      <w:r>
        <w:t xml:space="preserve"> but I don’t know much about that.  Is that something that would be of interest </w:t>
      </w:r>
      <w:proofErr w:type="spellStart"/>
      <w:r>
        <w:t>ie</w:t>
      </w:r>
      <w:proofErr w:type="spellEnd"/>
      <w:r>
        <w:t xml:space="preserve"> a talk from Sam about where to find crime data suitable for mapping??  It probably depends on what the researcher’s interests are though. </w:t>
      </w:r>
    </w:p>
  </w:comment>
  <w:comment w:id="32" w:author="Sarah King-Hele" w:date="2020-12-04T09:42:00Z" w:initials="SKH">
    <w:p w14:paraId="7076D095" w14:textId="74A038CB" w:rsidR="00710EE6" w:rsidRDefault="00710EE6">
      <w:pPr>
        <w:pStyle w:val="CommentText"/>
      </w:pPr>
      <w:r>
        <w:rPr>
          <w:rStyle w:val="CommentReference"/>
        </w:rPr>
        <w:annotationRef/>
      </w:r>
      <w:r>
        <w:t xml:space="preserve">We can ask speakers from the Crime User conference for a talk using the CSEW.  There’s 1 speaker talking about mapping (11.55 on the programme </w:t>
      </w:r>
      <w:hyperlink r:id="rId1" w:history="1">
        <w:r>
          <w:rPr>
            <w:rStyle w:val="Hyperlink"/>
          </w:rPr>
          <w:t>Crime Surveys User Conference 2020 Programme (ukdataservice.ac.uk)</w:t>
        </w:r>
      </w:hyperlink>
      <w:r>
        <w:t xml:space="preserve">).  </w:t>
      </w:r>
      <w:proofErr w:type="gramStart"/>
      <w:r>
        <w:t>I’ll</w:t>
      </w:r>
      <w:proofErr w:type="gramEnd"/>
      <w:r>
        <w:t xml:space="preserve"> keep an eye out for some good visualisations in the talks.  Let me know if </w:t>
      </w:r>
      <w:proofErr w:type="gramStart"/>
      <w:r>
        <w:t>you’ve</w:t>
      </w:r>
      <w:proofErr w:type="gramEnd"/>
      <w:r>
        <w:t xml:space="preserve"> already got some presenters in mind.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6A4E59" w15:done="0"/>
  <w15:commentEx w15:paraId="52A0F49E" w15:done="0"/>
  <w15:commentEx w15:paraId="05008834" w15:done="0"/>
  <w15:commentEx w15:paraId="7076D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8695" w16cex:dateUtc="2020-12-04T09:57:00Z"/>
  <w16cex:commentExtensible w16cex:durableId="237484B0" w16cex:dateUtc="2020-12-04T09:49:00Z"/>
  <w16cex:commentExtensible w16cex:durableId="23748280" w16cex:dateUtc="2020-12-04T09:40:00Z"/>
  <w16cex:commentExtensible w16cex:durableId="23748304" w16cex:dateUtc="2020-12-04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6A4E59" w16cid:durableId="23748695"/>
  <w16cid:commentId w16cid:paraId="52A0F49E" w16cid:durableId="237484B0"/>
  <w16cid:commentId w16cid:paraId="05008834" w16cid:durableId="23748280"/>
  <w16cid:commentId w16cid:paraId="7076D095" w16cid:durableId="237483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B4949"/>
    <w:multiLevelType w:val="hybridMultilevel"/>
    <w:tmpl w:val="93A24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King-Hele">
    <w15:presenceInfo w15:providerId="AD" w15:userId="S::Sarah.King-hele@manchester.ac.uk::258c0e61-e54c-4c47-b7e6-15268b32e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0"/>
    <w:rsid w:val="001B776D"/>
    <w:rsid w:val="00475467"/>
    <w:rsid w:val="00710EE6"/>
    <w:rsid w:val="0079449E"/>
    <w:rsid w:val="00824DC8"/>
    <w:rsid w:val="00834399"/>
    <w:rsid w:val="008A16DD"/>
    <w:rsid w:val="00BB00A2"/>
    <w:rsid w:val="00C63FF3"/>
    <w:rsid w:val="00C75508"/>
    <w:rsid w:val="00CC20C7"/>
    <w:rsid w:val="00DE73C2"/>
    <w:rsid w:val="00E31B00"/>
    <w:rsid w:val="00FC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33C"/>
  <w15:chartTrackingRefBased/>
  <w15:docId w15:val="{15702DDA-4392-473C-BE88-DF838891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B00"/>
    <w:rPr>
      <w:rFonts w:ascii="Segoe UI" w:hAnsi="Segoe UI" w:cs="Segoe UI"/>
      <w:sz w:val="18"/>
      <w:szCs w:val="18"/>
    </w:rPr>
  </w:style>
  <w:style w:type="character" w:styleId="CommentReference">
    <w:name w:val="annotation reference"/>
    <w:basedOn w:val="DefaultParagraphFont"/>
    <w:uiPriority w:val="99"/>
    <w:semiHidden/>
    <w:unhideWhenUsed/>
    <w:rsid w:val="00710EE6"/>
    <w:rPr>
      <w:sz w:val="16"/>
      <w:szCs w:val="16"/>
    </w:rPr>
  </w:style>
  <w:style w:type="paragraph" w:styleId="CommentText">
    <w:name w:val="annotation text"/>
    <w:basedOn w:val="Normal"/>
    <w:link w:val="CommentTextChar"/>
    <w:uiPriority w:val="99"/>
    <w:semiHidden/>
    <w:unhideWhenUsed/>
    <w:rsid w:val="00710EE6"/>
    <w:rPr>
      <w:sz w:val="20"/>
      <w:szCs w:val="20"/>
    </w:rPr>
  </w:style>
  <w:style w:type="character" w:customStyle="1" w:styleId="CommentTextChar">
    <w:name w:val="Comment Text Char"/>
    <w:basedOn w:val="DefaultParagraphFont"/>
    <w:link w:val="CommentText"/>
    <w:uiPriority w:val="99"/>
    <w:semiHidden/>
    <w:rsid w:val="00710EE6"/>
    <w:rPr>
      <w:sz w:val="20"/>
      <w:szCs w:val="20"/>
    </w:rPr>
  </w:style>
  <w:style w:type="paragraph" w:styleId="CommentSubject">
    <w:name w:val="annotation subject"/>
    <w:basedOn w:val="CommentText"/>
    <w:next w:val="CommentText"/>
    <w:link w:val="CommentSubjectChar"/>
    <w:uiPriority w:val="99"/>
    <w:semiHidden/>
    <w:unhideWhenUsed/>
    <w:rsid w:val="00710EE6"/>
    <w:rPr>
      <w:b/>
      <w:bCs/>
    </w:rPr>
  </w:style>
  <w:style w:type="character" w:customStyle="1" w:styleId="CommentSubjectChar">
    <w:name w:val="Comment Subject Char"/>
    <w:basedOn w:val="CommentTextChar"/>
    <w:link w:val="CommentSubject"/>
    <w:uiPriority w:val="99"/>
    <w:semiHidden/>
    <w:rsid w:val="00710EE6"/>
    <w:rPr>
      <w:b/>
      <w:bCs/>
      <w:sz w:val="20"/>
      <w:szCs w:val="20"/>
    </w:rPr>
  </w:style>
  <w:style w:type="character" w:styleId="Hyperlink">
    <w:name w:val="Hyperlink"/>
    <w:basedOn w:val="DefaultParagraphFont"/>
    <w:uiPriority w:val="99"/>
    <w:semiHidden/>
    <w:unhideWhenUsed/>
    <w:rsid w:val="0071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2563">
      <w:bodyDiv w:val="1"/>
      <w:marLeft w:val="0"/>
      <w:marRight w:val="0"/>
      <w:marTop w:val="0"/>
      <w:marBottom w:val="0"/>
      <w:divBdr>
        <w:top w:val="none" w:sz="0" w:space="0" w:color="auto"/>
        <w:left w:val="none" w:sz="0" w:space="0" w:color="auto"/>
        <w:bottom w:val="none" w:sz="0" w:space="0" w:color="auto"/>
        <w:right w:val="none" w:sz="0" w:space="0" w:color="auto"/>
      </w:divBdr>
    </w:div>
    <w:div w:id="327712691">
      <w:bodyDiv w:val="1"/>
      <w:marLeft w:val="0"/>
      <w:marRight w:val="0"/>
      <w:marTop w:val="0"/>
      <w:marBottom w:val="0"/>
      <w:divBdr>
        <w:top w:val="none" w:sz="0" w:space="0" w:color="auto"/>
        <w:left w:val="none" w:sz="0" w:space="0" w:color="auto"/>
        <w:bottom w:val="none" w:sz="0" w:space="0" w:color="auto"/>
        <w:right w:val="none" w:sz="0" w:space="0" w:color="auto"/>
      </w:divBdr>
    </w:div>
    <w:div w:id="914825441">
      <w:bodyDiv w:val="1"/>
      <w:marLeft w:val="0"/>
      <w:marRight w:val="0"/>
      <w:marTop w:val="0"/>
      <w:marBottom w:val="0"/>
      <w:divBdr>
        <w:top w:val="none" w:sz="0" w:space="0" w:color="auto"/>
        <w:left w:val="none" w:sz="0" w:space="0" w:color="auto"/>
        <w:bottom w:val="none" w:sz="0" w:space="0" w:color="auto"/>
        <w:right w:val="none" w:sz="0" w:space="0" w:color="auto"/>
      </w:divBdr>
    </w:div>
    <w:div w:id="1697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kdataservice.ac.uk/media/622811/crimeuserconferenceprog8dec20.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0" ma:contentTypeDescription="Create a new document." ma:contentTypeScope="" ma:versionID="1f0070bd6e0685002160bf1c4db559ea">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99c3cc56e7c6434418bcc6e70814e9b4"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DCDF4-11EB-4209-9CAC-4851681BD2AA}">
  <ds:schemaRefs>
    <ds:schemaRef ds:uri="http://schemas.microsoft.com/sharepoint/v3/contenttype/forms"/>
  </ds:schemaRefs>
</ds:datastoreItem>
</file>

<file path=customXml/itemProps2.xml><?xml version="1.0" encoding="utf-8"?>
<ds:datastoreItem xmlns:ds="http://schemas.openxmlformats.org/officeDocument/2006/customXml" ds:itemID="{013C6825-36BA-474A-A594-2A52E22B4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3C65B7-D9A0-4E02-992D-4E0E05AB5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Morales</dc:creator>
  <cp:keywords/>
  <dc:description/>
  <cp:lastModifiedBy>Sarah King-Hele</cp:lastModifiedBy>
  <cp:revision>2</cp:revision>
  <dcterms:created xsi:type="dcterms:W3CDTF">2020-12-04T10:05:00Z</dcterms:created>
  <dcterms:modified xsi:type="dcterms:W3CDTF">2020-12-04T10:05:00Z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